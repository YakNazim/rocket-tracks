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20538274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Rocket Tracks</w:t>
                    </w:r>
                  </w:p>
                </w:tc>
              </w:sdtContent>
            </w:sdt>
          </w:tr>
          <w:tr w:rsidR="009167A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Design Specifications</w:t>
                    </w:r>
                  </w:p>
                </w:sdtContent>
              </w:sdt>
            </w:tc>
          </w:tr>
          <w:tr w:rsidR="009167A5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167A5" w:rsidRDefault="009167A5" w:rsidP="009167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2014 Capstone</w:t>
                    </w:r>
                  </w:p>
                </w:tc>
              </w:sdtContent>
            </w:sdt>
          </w:tr>
        </w:tbl>
        <w:p w:rsidR="009167A5" w:rsidRDefault="009167A5"/>
        <w:p w:rsidR="009167A5" w:rsidRDefault="009167A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167A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Robin Davis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167A5" w:rsidRDefault="009167A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1/12/2014</w:t>
                    </w:r>
                  </w:p>
                </w:sdtContent>
              </w:sdt>
              <w:p w:rsidR="009167A5" w:rsidRDefault="009167A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167A5" w:rsidRDefault="009167A5"/>
        <w:p w:rsidR="009167A5" w:rsidRDefault="009167A5">
          <w:pPr>
            <w:rPr>
              <w:ins w:id="0" w:author="Orfi Sanchez" w:date="2014-01-17T13:29:00Z"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customXmlInsRangeStart w:id="1" w:author="Orfi Sanchez" w:date="2014-01-17T13:31:00Z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50304538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customXmlInsRangeEnd w:id="1"/>
        <w:p w:rsidR="00676DD5" w:rsidRDefault="00676DD5">
          <w:pPr>
            <w:pStyle w:val="TOCHeading"/>
            <w:rPr>
              <w:ins w:id="2" w:author="Orfi Sanchez" w:date="2014-01-17T13:31:00Z"/>
            </w:rPr>
          </w:pPr>
          <w:ins w:id="3" w:author="Orfi Sanchez" w:date="2014-01-17T13:31:00Z">
            <w:r>
              <w:t>Contents</w:t>
            </w:r>
          </w:ins>
        </w:p>
        <w:p w:rsidR="00F003BA" w:rsidRDefault="00DD07C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ins w:id="4" w:author="Orfi Sanchez" w:date="2014-01-17T13:31:00Z">
            <w:r w:rsidRPr="00DD07C1">
              <w:rPr>
                <w:sz w:val="24"/>
                <w:szCs w:val="24"/>
                <w:rPrChange w:id="5" w:author="Orfi Sanchez" w:date="2014-01-17T13:31:00Z">
                  <w:rPr>
                    <w:caps w:val="0"/>
                    <w:noProof/>
                    <w:sz w:val="20"/>
                    <w:szCs w:val="20"/>
                    <w:u w:val="none"/>
                  </w:rPr>
                </w:rPrChange>
              </w:rPr>
              <w:fldChar w:fldCharType="begin"/>
            </w:r>
            <w:r w:rsidRPr="00DD07C1">
              <w:rPr>
                <w:sz w:val="24"/>
                <w:szCs w:val="24"/>
                <w:rPrChange w:id="6" w:author="Orfi Sanchez" w:date="2014-01-17T13:31:00Z">
                  <w:rPr/>
                </w:rPrChange>
              </w:rPr>
              <w:instrText xml:space="preserve"> TOC \o "1-3" \h \z \u </w:instrText>
            </w:r>
            <w:r w:rsidRPr="00DD07C1">
              <w:rPr>
                <w:sz w:val="24"/>
                <w:szCs w:val="24"/>
                <w:rPrChange w:id="7" w:author="Orfi Sanchez" w:date="2014-01-17T13:31:00Z">
                  <w:rPr>
                    <w:caps w:val="0"/>
                    <w:noProof/>
                    <w:sz w:val="20"/>
                    <w:szCs w:val="20"/>
                    <w:u w:val="none"/>
                  </w:rPr>
                </w:rPrChange>
              </w:rPr>
              <w:fldChar w:fldCharType="separate"/>
            </w:r>
          </w:ins>
          <w:hyperlink w:anchor="_Toc377733196" w:history="1">
            <w:r w:rsidR="00F003BA" w:rsidRPr="00366D05">
              <w:rPr>
                <w:rStyle w:val="Hyperlink"/>
                <w:noProof/>
              </w:rPr>
              <w:t>associates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197" w:history="1">
            <w:r w:rsidR="00F003BA" w:rsidRPr="00366D05">
              <w:rPr>
                <w:rStyle w:val="Hyperlink"/>
                <w:noProof/>
              </w:rPr>
              <w:t>Industry Sponsor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198" w:history="1">
            <w:r w:rsidR="00F003BA" w:rsidRPr="00366D05">
              <w:rPr>
                <w:rStyle w:val="Hyperlink"/>
                <w:noProof/>
              </w:rPr>
              <w:t>Faculty Advisor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199" w:history="1">
            <w:r w:rsidR="00F003BA" w:rsidRPr="00366D05">
              <w:rPr>
                <w:rStyle w:val="Hyperlink"/>
                <w:noProof/>
              </w:rPr>
              <w:t>Team Members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7733200" w:history="1">
            <w:r w:rsidR="00F003BA" w:rsidRPr="00366D05">
              <w:rPr>
                <w:rStyle w:val="Hyperlink"/>
                <w:noProof/>
              </w:rPr>
              <w:t>OBjective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7733201" w:history="1">
            <w:r w:rsidR="00F003BA" w:rsidRPr="00366D05">
              <w:rPr>
                <w:rStyle w:val="Hyperlink"/>
                <w:noProof/>
              </w:rPr>
              <w:t>Specific Deliverables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7733202" w:history="1">
            <w:r w:rsidR="00F003BA" w:rsidRPr="00366D05">
              <w:rPr>
                <w:rStyle w:val="Hyperlink"/>
                <w:noProof/>
              </w:rPr>
              <w:t>Marketing Requirements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1"/>
            <w:tabs>
              <w:tab w:val="right" w:pos="9350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377733203" w:history="1">
            <w:r w:rsidR="00F003BA" w:rsidRPr="00366D05">
              <w:rPr>
                <w:rStyle w:val="Hyperlink"/>
                <w:noProof/>
              </w:rPr>
              <w:t>Engineering Requirements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4" w:history="1">
            <w:r w:rsidR="00F003BA" w:rsidRPr="00366D05">
              <w:rPr>
                <w:rStyle w:val="Hyperlink"/>
                <w:noProof/>
              </w:rPr>
              <w:t>Functionality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5" w:history="1">
            <w:r w:rsidR="00F003BA" w:rsidRPr="00366D05">
              <w:rPr>
                <w:rStyle w:val="Hyperlink"/>
                <w:noProof/>
              </w:rPr>
              <w:t>Energy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6" w:history="1">
            <w:r w:rsidR="00F003BA" w:rsidRPr="00366D05">
              <w:rPr>
                <w:rStyle w:val="Hyperlink"/>
                <w:noProof/>
              </w:rPr>
              <w:t>Economic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7" w:history="1">
            <w:r w:rsidR="00F003BA" w:rsidRPr="00366D05">
              <w:rPr>
                <w:rStyle w:val="Hyperlink"/>
                <w:noProof/>
              </w:rPr>
              <w:t>Health and Safety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8" w:history="1">
            <w:r w:rsidR="00F003BA" w:rsidRPr="00366D05">
              <w:rPr>
                <w:rStyle w:val="Hyperlink"/>
                <w:noProof/>
              </w:rPr>
              <w:t>Maintainability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09" w:history="1">
            <w:r w:rsidR="00F003BA" w:rsidRPr="00366D05">
              <w:rPr>
                <w:rStyle w:val="Hyperlink"/>
                <w:noProof/>
              </w:rPr>
              <w:t>Manufacturability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10" w:history="1">
            <w:r w:rsidR="00F003BA" w:rsidRPr="00366D05">
              <w:rPr>
                <w:rStyle w:val="Hyperlink"/>
                <w:noProof/>
              </w:rPr>
              <w:t>Operability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3BA" w:rsidRDefault="00DD07C1">
          <w:pPr>
            <w:pStyle w:val="TOC2"/>
            <w:tabs>
              <w:tab w:val="right" w:pos="9350"/>
            </w:tabs>
            <w:rPr>
              <w:b w:val="0"/>
              <w:bCs w:val="0"/>
              <w:smallCaps w:val="0"/>
              <w:noProof/>
            </w:rPr>
          </w:pPr>
          <w:hyperlink w:anchor="_Toc377733211" w:history="1">
            <w:r w:rsidR="00F003BA" w:rsidRPr="00366D05">
              <w:rPr>
                <w:rStyle w:val="Hyperlink"/>
                <w:noProof/>
              </w:rPr>
              <w:t>Reliability</w:t>
            </w:r>
            <w:r w:rsidR="00F003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03BA">
              <w:rPr>
                <w:noProof/>
                <w:webHidden/>
              </w:rPr>
              <w:instrText xml:space="preserve"> PAGEREF _Toc377733211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0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DD5" w:rsidRPr="00676DD5" w:rsidRDefault="00DD07C1">
          <w:pPr>
            <w:rPr>
              <w:ins w:id="8" w:author="Orfi Sanchez" w:date="2014-01-17T13:31:00Z"/>
              <w:sz w:val="24"/>
              <w:szCs w:val="24"/>
              <w:rPrChange w:id="9" w:author="Orfi Sanchez" w:date="2014-01-17T13:31:00Z">
                <w:rPr>
                  <w:ins w:id="10" w:author="Orfi Sanchez" w:date="2014-01-17T13:31:00Z"/>
                </w:rPr>
              </w:rPrChange>
            </w:rPr>
          </w:pPr>
          <w:ins w:id="11" w:author="Orfi Sanchez" w:date="2014-01-17T13:31:00Z">
            <w:r w:rsidRPr="00DD07C1">
              <w:rPr>
                <w:b/>
                <w:bCs/>
                <w:noProof/>
                <w:sz w:val="24"/>
                <w:szCs w:val="24"/>
                <w:rPrChange w:id="12" w:author="Orfi Sanchez" w:date="2014-01-17T13:31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13" w:author="Orfi Sanchez" w:date="2014-01-17T13:31:00Z"/>
      </w:sdtContent>
    </w:sdt>
    <w:customXmlInsRangeEnd w:id="13"/>
    <w:p w:rsidR="00676DD5" w:rsidRDefault="00676DD5">
      <w:pPr>
        <w:rPr>
          <w:ins w:id="14" w:author="Orfi Sanchez" w:date="2014-01-17T13:32:00Z"/>
          <w:b/>
          <w:sz w:val="24"/>
          <w:szCs w:val="24"/>
        </w:rPr>
      </w:pPr>
      <w:ins w:id="15" w:author="Orfi Sanchez" w:date="2014-01-17T13:32:00Z">
        <w:r>
          <w:rPr>
            <w:b/>
            <w:sz w:val="24"/>
            <w:szCs w:val="24"/>
          </w:rPr>
          <w:br w:type="page"/>
        </w:r>
      </w:ins>
    </w:p>
    <w:p w:rsidR="00000000" w:rsidRDefault="00DD07C1">
      <w:pPr>
        <w:pStyle w:val="Heading1"/>
        <w:rPr>
          <w:ins w:id="16" w:author="Orfi Sanchez" w:date="2014-01-17T13:32:00Z"/>
          <w:sz w:val="24"/>
          <w:szCs w:val="24"/>
          <w:rPrChange w:id="17" w:author="Orfi Sanchez" w:date="2014-01-17T13:36:00Z">
            <w:rPr>
              <w:ins w:id="18" w:author="Orfi Sanchez" w:date="2014-01-17T13:32:00Z"/>
            </w:rPr>
          </w:rPrChange>
        </w:rPr>
        <w:pPrChange w:id="19" w:author="Orfi Sanchez" w:date="2014-01-17T13:32:00Z">
          <w:pPr/>
        </w:pPrChange>
      </w:pPr>
      <w:bookmarkStart w:id="20" w:name="_Toc377733196"/>
      <w:ins w:id="21" w:author="Orfi Sanchez" w:date="2014-01-17T13:33:00Z">
        <w:r w:rsidRPr="00DD07C1">
          <w:rPr>
            <w:sz w:val="24"/>
            <w:szCs w:val="24"/>
            <w:rPrChange w:id="22" w:author="Orfi Sanchez" w:date="2014-01-17T13:36:00Z">
              <w:rPr/>
            </w:rPrChange>
          </w:rPr>
          <w:lastRenderedPageBreak/>
          <w:t>associates</w:t>
        </w:r>
      </w:ins>
      <w:bookmarkEnd w:id="20"/>
    </w:p>
    <w:p w:rsidR="00000000" w:rsidRDefault="00DD07C1">
      <w:pPr>
        <w:pStyle w:val="Heading2"/>
        <w:rPr>
          <w:ins w:id="23" w:author="Orfi Sanchez" w:date="2014-01-17T13:33:00Z"/>
          <w:sz w:val="24"/>
          <w:szCs w:val="24"/>
          <w:rPrChange w:id="24" w:author="Orfi Sanchez" w:date="2014-01-17T13:36:00Z">
            <w:rPr>
              <w:ins w:id="25" w:author="Orfi Sanchez" w:date="2014-01-17T13:33:00Z"/>
            </w:rPr>
          </w:rPrChange>
        </w:rPr>
        <w:pPrChange w:id="26" w:author="Orfi Sanchez" w:date="2014-01-17T13:33:00Z">
          <w:pPr/>
        </w:pPrChange>
      </w:pPr>
      <w:bookmarkStart w:id="27" w:name="_Toc377733197"/>
      <w:ins w:id="28" w:author="Orfi Sanchez" w:date="2014-01-17T13:33:00Z">
        <w:r w:rsidRPr="00DD07C1">
          <w:rPr>
            <w:sz w:val="24"/>
            <w:szCs w:val="24"/>
            <w:rPrChange w:id="29" w:author="Orfi Sanchez" w:date="2014-01-17T13:36:00Z">
              <w:rPr/>
            </w:rPrChange>
          </w:rPr>
          <w:t>Industry Sponsor</w:t>
        </w:r>
        <w:bookmarkEnd w:id="27"/>
      </w:ins>
    </w:p>
    <w:p w:rsidR="00ED341E" w:rsidRPr="00AF07D8" w:rsidRDefault="00DD07C1">
      <w:pPr>
        <w:rPr>
          <w:ins w:id="30" w:author="Orfi Sanchez" w:date="2014-01-17T13:33:00Z"/>
          <w:sz w:val="24"/>
          <w:szCs w:val="24"/>
          <w:rPrChange w:id="31" w:author="Orfi Sanchez" w:date="2014-01-17T13:36:00Z">
            <w:rPr>
              <w:ins w:id="32" w:author="Orfi Sanchez" w:date="2014-01-17T13:33:00Z"/>
            </w:rPr>
          </w:rPrChange>
        </w:rPr>
      </w:pPr>
      <w:ins w:id="33" w:author="Orfi Sanchez" w:date="2014-01-17T13:33:00Z">
        <w:r w:rsidRPr="00DD07C1">
          <w:rPr>
            <w:sz w:val="24"/>
            <w:szCs w:val="24"/>
            <w:rPrChange w:id="34" w:author="Orfi Sanchez" w:date="2014-01-17T13:36:00Z">
              <w:rPr/>
            </w:rPrChange>
          </w:rPr>
          <w:t>Andrew Greenberg – PSAS</w:t>
        </w:r>
      </w:ins>
    </w:p>
    <w:p w:rsidR="00000000" w:rsidRDefault="00DD07C1">
      <w:pPr>
        <w:pStyle w:val="Heading2"/>
        <w:rPr>
          <w:ins w:id="35" w:author="Orfi Sanchez" w:date="2014-01-17T13:33:00Z"/>
          <w:sz w:val="24"/>
          <w:szCs w:val="24"/>
          <w:rPrChange w:id="36" w:author="Orfi Sanchez" w:date="2014-01-17T13:36:00Z">
            <w:rPr>
              <w:ins w:id="37" w:author="Orfi Sanchez" w:date="2014-01-17T13:33:00Z"/>
            </w:rPr>
          </w:rPrChange>
        </w:rPr>
        <w:pPrChange w:id="38" w:author="Orfi Sanchez" w:date="2014-01-17T13:33:00Z">
          <w:pPr/>
        </w:pPrChange>
      </w:pPr>
      <w:bookmarkStart w:id="39" w:name="_Toc377733198"/>
      <w:ins w:id="40" w:author="Orfi Sanchez" w:date="2014-01-17T13:33:00Z">
        <w:r w:rsidRPr="00DD07C1">
          <w:rPr>
            <w:sz w:val="24"/>
            <w:szCs w:val="24"/>
            <w:rPrChange w:id="41" w:author="Orfi Sanchez" w:date="2014-01-17T13:36:00Z">
              <w:rPr/>
            </w:rPrChange>
          </w:rPr>
          <w:t>Faculty Advisor</w:t>
        </w:r>
        <w:bookmarkEnd w:id="39"/>
      </w:ins>
    </w:p>
    <w:p w:rsidR="00ED341E" w:rsidRPr="00AF07D8" w:rsidRDefault="00DD07C1">
      <w:pPr>
        <w:rPr>
          <w:ins w:id="42" w:author="Orfi Sanchez" w:date="2014-01-17T13:34:00Z"/>
          <w:sz w:val="24"/>
          <w:szCs w:val="24"/>
          <w:rPrChange w:id="43" w:author="Orfi Sanchez" w:date="2014-01-17T13:36:00Z">
            <w:rPr>
              <w:ins w:id="44" w:author="Orfi Sanchez" w:date="2014-01-17T13:34:00Z"/>
            </w:rPr>
          </w:rPrChange>
        </w:rPr>
      </w:pPr>
      <w:ins w:id="45" w:author="Orfi Sanchez" w:date="2014-01-17T13:34:00Z">
        <w:r w:rsidRPr="00DD07C1">
          <w:rPr>
            <w:sz w:val="24"/>
            <w:szCs w:val="24"/>
            <w:rPrChange w:id="46" w:author="Orfi Sanchez" w:date="2014-01-17T13:36:00Z">
              <w:rPr/>
            </w:rPrChange>
          </w:rPr>
          <w:t xml:space="preserve">Dr. </w:t>
        </w:r>
      </w:ins>
      <w:ins w:id="47" w:author="Orfi Sanchez" w:date="2014-01-17T13:36:00Z">
        <w:r w:rsidR="00AF07D8">
          <w:rPr>
            <w:sz w:val="24"/>
            <w:szCs w:val="24"/>
          </w:rPr>
          <w:t xml:space="preserve">Malgorzata </w:t>
        </w:r>
      </w:ins>
      <w:ins w:id="48" w:author="Orfi Sanchez" w:date="2014-01-17T13:37:00Z">
        <w:r w:rsidR="00AF07D8">
          <w:rPr>
            <w:sz w:val="24"/>
            <w:szCs w:val="24"/>
          </w:rPr>
          <w:t>Chrzanowska-</w:t>
        </w:r>
      </w:ins>
      <w:ins w:id="49" w:author="Orfi Sanchez" w:date="2014-01-17T13:34:00Z">
        <w:r w:rsidRPr="00DD07C1">
          <w:rPr>
            <w:sz w:val="24"/>
            <w:szCs w:val="24"/>
            <w:rPrChange w:id="50" w:author="Orfi Sanchez" w:date="2014-01-17T13:36:00Z">
              <w:rPr/>
            </w:rPrChange>
          </w:rPr>
          <w:t>Jeske</w:t>
        </w:r>
      </w:ins>
    </w:p>
    <w:p w:rsidR="00000000" w:rsidRDefault="00DD07C1">
      <w:pPr>
        <w:pStyle w:val="Heading2"/>
        <w:rPr>
          <w:ins w:id="51" w:author="Orfi Sanchez" w:date="2014-01-17T13:34:00Z"/>
          <w:sz w:val="24"/>
          <w:szCs w:val="24"/>
          <w:rPrChange w:id="52" w:author="Orfi Sanchez" w:date="2014-01-17T13:36:00Z">
            <w:rPr>
              <w:ins w:id="53" w:author="Orfi Sanchez" w:date="2014-01-17T13:34:00Z"/>
            </w:rPr>
          </w:rPrChange>
        </w:rPr>
        <w:pPrChange w:id="54" w:author="Orfi Sanchez" w:date="2014-01-17T13:34:00Z">
          <w:pPr/>
        </w:pPrChange>
      </w:pPr>
      <w:bookmarkStart w:id="55" w:name="_Toc377733199"/>
      <w:ins w:id="56" w:author="Orfi Sanchez" w:date="2014-01-17T13:34:00Z">
        <w:r w:rsidRPr="00DD07C1">
          <w:rPr>
            <w:sz w:val="24"/>
            <w:szCs w:val="24"/>
            <w:rPrChange w:id="57" w:author="Orfi Sanchez" w:date="2014-01-17T13:36:00Z">
              <w:rPr/>
            </w:rPrChange>
          </w:rPr>
          <w:t>Team Members</w:t>
        </w:r>
        <w:bookmarkEnd w:id="55"/>
      </w:ins>
    </w:p>
    <w:p w:rsidR="00ED341E" w:rsidRPr="00AF07D8" w:rsidRDefault="00DD07C1">
      <w:pPr>
        <w:rPr>
          <w:ins w:id="58" w:author="Orfi Sanchez" w:date="2014-01-17T13:34:00Z"/>
          <w:sz w:val="24"/>
          <w:szCs w:val="24"/>
          <w:rPrChange w:id="59" w:author="Orfi Sanchez" w:date="2014-01-17T13:36:00Z">
            <w:rPr>
              <w:ins w:id="60" w:author="Orfi Sanchez" w:date="2014-01-17T13:34:00Z"/>
            </w:rPr>
          </w:rPrChange>
        </w:rPr>
      </w:pPr>
      <w:ins w:id="61" w:author="Orfi Sanchez" w:date="2014-01-17T13:34:00Z">
        <w:r w:rsidRPr="00DD07C1">
          <w:rPr>
            <w:sz w:val="24"/>
            <w:szCs w:val="24"/>
            <w:rPrChange w:id="62" w:author="Orfi Sanchez" w:date="2014-01-17T13:36:00Z">
              <w:rPr/>
            </w:rPrChange>
          </w:rPr>
          <w:t>Robin Davis – Project Manager and Hardware Engineer</w:t>
        </w:r>
      </w:ins>
    </w:p>
    <w:p w:rsidR="00ED341E" w:rsidRPr="00AF07D8" w:rsidRDefault="00DD07C1">
      <w:pPr>
        <w:rPr>
          <w:ins w:id="63" w:author="Orfi Sanchez" w:date="2014-01-17T13:34:00Z"/>
          <w:sz w:val="24"/>
          <w:szCs w:val="24"/>
          <w:rPrChange w:id="64" w:author="Orfi Sanchez" w:date="2014-01-17T13:36:00Z">
            <w:rPr>
              <w:ins w:id="65" w:author="Orfi Sanchez" w:date="2014-01-17T13:34:00Z"/>
            </w:rPr>
          </w:rPrChange>
        </w:rPr>
      </w:pPr>
      <w:ins w:id="66" w:author="Orfi Sanchez" w:date="2014-01-17T13:34:00Z">
        <w:r w:rsidRPr="00DD07C1">
          <w:rPr>
            <w:sz w:val="24"/>
            <w:szCs w:val="24"/>
            <w:rPrChange w:id="67" w:author="Orfi Sanchez" w:date="2014-01-17T13:36:00Z">
              <w:rPr/>
            </w:rPrChange>
          </w:rPr>
          <w:t>Rob Gaskell – Technical Lead and Software Engineer</w:t>
        </w:r>
      </w:ins>
    </w:p>
    <w:p w:rsidR="00ED341E" w:rsidRPr="00244795" w:rsidRDefault="00DD07C1">
      <w:pPr>
        <w:rPr>
          <w:ins w:id="68" w:author="Orfi Sanchez" w:date="2014-01-17T13:37:00Z"/>
          <w:sz w:val="24"/>
          <w:szCs w:val="24"/>
        </w:rPr>
      </w:pPr>
      <w:ins w:id="69" w:author="Orfi Sanchez" w:date="2014-01-17T13:34:00Z">
        <w:r w:rsidRPr="00DD07C1">
          <w:rPr>
            <w:sz w:val="24"/>
            <w:szCs w:val="24"/>
            <w:rPrChange w:id="70" w:author="Orfi Sanchez" w:date="2014-01-17T13:36:00Z">
              <w:rPr/>
            </w:rPrChange>
          </w:rPr>
          <w:t xml:space="preserve">Robert Corkran </w:t>
        </w:r>
      </w:ins>
      <w:ins w:id="71" w:author="Orfi Sanchez" w:date="2014-01-17T13:35:00Z">
        <w:r w:rsidRPr="00DD07C1">
          <w:rPr>
            <w:sz w:val="24"/>
            <w:szCs w:val="24"/>
            <w:rPrChange w:id="72" w:author="Orfi Sanchez" w:date="2014-01-17T13:36:00Z">
              <w:rPr/>
            </w:rPrChange>
          </w:rPr>
          <w:t>–</w:t>
        </w:r>
      </w:ins>
      <w:ins w:id="73" w:author="Orfi Sanchez" w:date="2014-01-17T13:34:00Z">
        <w:r w:rsidRPr="00DD07C1">
          <w:rPr>
            <w:sz w:val="24"/>
            <w:szCs w:val="24"/>
            <w:rPrChange w:id="74" w:author="Orfi Sanchez" w:date="2014-01-17T13:36:00Z">
              <w:rPr/>
            </w:rPrChange>
          </w:rPr>
          <w:t xml:space="preserve"> Digital </w:t>
        </w:r>
      </w:ins>
      <w:ins w:id="75" w:author="Orfi Sanchez" w:date="2014-01-17T13:35:00Z">
        <w:r w:rsidRPr="00DD07C1">
          <w:rPr>
            <w:sz w:val="24"/>
            <w:szCs w:val="24"/>
            <w:rPrChange w:id="76" w:author="Orfi Sanchez" w:date="2014-01-17T13:36:00Z">
              <w:rPr/>
            </w:rPrChange>
          </w:rPr>
          <w:t>Design Engineer</w:t>
        </w:r>
      </w:ins>
    </w:p>
    <w:p w:rsidR="00AF07D8" w:rsidRPr="00244795" w:rsidRDefault="00AF07D8">
      <w:pPr>
        <w:rPr>
          <w:ins w:id="77" w:author="Orfi Sanchez" w:date="2014-01-17T13:31:00Z"/>
          <w:sz w:val="24"/>
          <w:szCs w:val="24"/>
          <w:rPrChange w:id="78" w:author="Orfi Sanchez" w:date="2014-01-17T13:38:00Z">
            <w:rPr>
              <w:ins w:id="79" w:author="Orfi Sanchez" w:date="2014-01-17T13:31:00Z"/>
              <w:b/>
            </w:rPr>
          </w:rPrChange>
        </w:rPr>
      </w:pPr>
    </w:p>
    <w:p w:rsidR="00000000" w:rsidRDefault="00DD07C1">
      <w:pPr>
        <w:pStyle w:val="Heading1"/>
        <w:rPr>
          <w:ins w:id="80" w:author="Orfi Sanchez" w:date="2014-01-17T13:32:00Z"/>
          <w:sz w:val="24"/>
          <w:szCs w:val="24"/>
          <w:rPrChange w:id="81" w:author="Orfi Sanchez" w:date="2014-01-17T13:38:00Z">
            <w:rPr>
              <w:ins w:id="82" w:author="Orfi Sanchez" w:date="2014-01-17T13:32:00Z"/>
            </w:rPr>
          </w:rPrChange>
        </w:rPr>
        <w:pPrChange w:id="83" w:author="Orfi Sanchez" w:date="2014-01-17T13:31:00Z">
          <w:pPr/>
        </w:pPrChange>
      </w:pPr>
      <w:bookmarkStart w:id="84" w:name="_Toc377733200"/>
      <w:ins w:id="85" w:author="Orfi Sanchez" w:date="2014-01-17T13:32:00Z">
        <w:r w:rsidRPr="00DD07C1">
          <w:rPr>
            <w:sz w:val="24"/>
            <w:szCs w:val="24"/>
            <w:rPrChange w:id="86" w:author="Orfi Sanchez" w:date="2014-01-17T13:38:00Z">
              <w:rPr/>
            </w:rPrChange>
          </w:rPr>
          <w:t>O</w:t>
        </w:r>
      </w:ins>
      <w:r w:rsidR="00286D19">
        <w:rPr>
          <w:sz w:val="24"/>
          <w:szCs w:val="24"/>
        </w:rPr>
        <w:t>b</w:t>
      </w:r>
      <w:ins w:id="87" w:author="Orfi Sanchez" w:date="2014-01-17T13:32:00Z">
        <w:r w:rsidRPr="00DD07C1">
          <w:rPr>
            <w:sz w:val="24"/>
            <w:szCs w:val="24"/>
            <w:rPrChange w:id="88" w:author="Orfi Sanchez" w:date="2014-01-17T13:38:00Z">
              <w:rPr/>
            </w:rPrChange>
          </w:rPr>
          <w:t>jective</w:t>
        </w:r>
        <w:bookmarkEnd w:id="84"/>
      </w:ins>
    </w:p>
    <w:p w:rsidR="00676DD5" w:rsidRPr="00244795" w:rsidRDefault="00DD07C1">
      <w:pPr>
        <w:rPr>
          <w:ins w:id="89" w:author="Orfi Sanchez" w:date="2014-01-17T13:32:00Z"/>
          <w:sz w:val="24"/>
          <w:szCs w:val="24"/>
          <w:rPrChange w:id="90" w:author="Orfi Sanchez" w:date="2014-01-17T13:38:00Z">
            <w:rPr>
              <w:ins w:id="91" w:author="Orfi Sanchez" w:date="2014-01-17T13:32:00Z"/>
            </w:rPr>
          </w:rPrChange>
        </w:rPr>
      </w:pPr>
      <w:ins w:id="92" w:author="Orfi Sanchez" w:date="2014-01-17T13:37:00Z">
        <w:r w:rsidRPr="00DD07C1">
          <w:rPr>
            <w:sz w:val="24"/>
            <w:szCs w:val="24"/>
            <w:rPrChange w:id="93" w:author="Orfi Sanchez" w:date="2014-01-17T13:38:00Z">
              <w:rPr/>
            </w:rPrChange>
          </w:rPr>
          <w:t>Design</w:t>
        </w:r>
      </w:ins>
      <w:ins w:id="94" w:author="Orfi Sanchez" w:date="2014-01-17T13:47:00Z">
        <w:r w:rsidR="008C43D8">
          <w:rPr>
            <w:sz w:val="24"/>
            <w:szCs w:val="24"/>
          </w:rPr>
          <w:t>, build, and test</w:t>
        </w:r>
      </w:ins>
      <w:ins w:id="95" w:author="Orfi Sanchez" w:date="2014-01-17T13:37:00Z">
        <w:r w:rsidRPr="00DD07C1">
          <w:rPr>
            <w:sz w:val="24"/>
            <w:szCs w:val="24"/>
            <w:rPrChange w:id="96" w:author="Orfi Sanchez" w:date="2014-01-17T13:38:00Z">
              <w:rPr/>
            </w:rPrChange>
          </w:rPr>
          <w:t xml:space="preserve"> a system that will track a PSAS launch vehicle utilizing the existing mechanical structure, motor divers, and Sightline SLA1</w:t>
        </w:r>
      </w:ins>
      <w:ins w:id="97" w:author="Orfi Sanchez" w:date="2014-01-17T13:38:00Z">
        <w:r w:rsidRPr="00DD07C1">
          <w:rPr>
            <w:sz w:val="24"/>
            <w:szCs w:val="24"/>
            <w:rPrChange w:id="98" w:author="Orfi Sanchez" w:date="2014-01-17T13:38:00Z">
              <w:rPr/>
            </w:rPrChange>
          </w:rPr>
          <w:t>500.</w:t>
        </w:r>
      </w:ins>
    </w:p>
    <w:p w:rsidR="00000000" w:rsidRDefault="00DD07C1">
      <w:pPr>
        <w:pStyle w:val="Heading1"/>
        <w:rPr>
          <w:ins w:id="99" w:author="Orfi Sanchez" w:date="2014-01-17T13:32:00Z"/>
          <w:sz w:val="24"/>
          <w:szCs w:val="24"/>
          <w:rPrChange w:id="100" w:author="Orfi Sanchez" w:date="2014-01-17T13:38:00Z">
            <w:rPr>
              <w:ins w:id="101" w:author="Orfi Sanchez" w:date="2014-01-17T13:32:00Z"/>
            </w:rPr>
          </w:rPrChange>
        </w:rPr>
        <w:pPrChange w:id="102" w:author="Orfi Sanchez" w:date="2014-01-17T13:32:00Z">
          <w:pPr/>
        </w:pPrChange>
      </w:pPr>
      <w:bookmarkStart w:id="103" w:name="_Toc377733201"/>
      <w:ins w:id="104" w:author="Orfi Sanchez" w:date="2014-01-17T13:32:00Z">
        <w:r w:rsidRPr="00DD07C1">
          <w:rPr>
            <w:sz w:val="24"/>
            <w:szCs w:val="24"/>
            <w:rPrChange w:id="105" w:author="Orfi Sanchez" w:date="2014-01-17T13:38:00Z">
              <w:rPr/>
            </w:rPrChange>
          </w:rPr>
          <w:t>Specific Deliverables</w:t>
        </w:r>
        <w:bookmarkEnd w:id="103"/>
      </w:ins>
    </w:p>
    <w:p w:rsidR="00676DD5" w:rsidRDefault="009D5A7F">
      <w:pPr>
        <w:rPr>
          <w:ins w:id="106" w:author="Orfi Sanchez" w:date="2014-01-17T13:45:00Z"/>
          <w:sz w:val="24"/>
          <w:szCs w:val="24"/>
        </w:rPr>
      </w:pPr>
      <w:ins w:id="107" w:author="Orfi Sanchez" w:date="2014-01-17T13:45:00Z">
        <w:r>
          <w:rPr>
            <w:sz w:val="24"/>
            <w:szCs w:val="24"/>
          </w:rPr>
          <w:t>Documentation of design process including:</w:t>
        </w:r>
      </w:ins>
    </w:p>
    <w:p w:rsidR="00000000" w:rsidRDefault="009D5A7F">
      <w:pPr>
        <w:pStyle w:val="ListParagraph"/>
        <w:numPr>
          <w:ilvl w:val="0"/>
          <w:numId w:val="8"/>
        </w:numPr>
        <w:rPr>
          <w:ins w:id="108" w:author="Orfi Sanchez" w:date="2014-01-17T13:45:00Z"/>
          <w:sz w:val="24"/>
          <w:szCs w:val="24"/>
        </w:rPr>
        <w:pPrChange w:id="109" w:author="Orfi Sanchez" w:date="2014-01-17T13:45:00Z">
          <w:pPr/>
        </w:pPrChange>
      </w:pPr>
      <w:ins w:id="110" w:author="Orfi Sanchez" w:date="2014-01-17T13:45:00Z">
        <w:r>
          <w:rPr>
            <w:sz w:val="24"/>
            <w:szCs w:val="24"/>
          </w:rPr>
          <w:t>Level 0 and Level 1 block diagrams</w:t>
        </w:r>
      </w:ins>
    </w:p>
    <w:p w:rsidR="00000000" w:rsidRDefault="009D5A7F">
      <w:pPr>
        <w:pStyle w:val="ListParagraph"/>
        <w:numPr>
          <w:ilvl w:val="0"/>
          <w:numId w:val="8"/>
        </w:numPr>
        <w:rPr>
          <w:ins w:id="111" w:author="Orfi Sanchez" w:date="2014-01-17T13:46:00Z"/>
          <w:sz w:val="24"/>
          <w:szCs w:val="24"/>
        </w:rPr>
        <w:pPrChange w:id="112" w:author="Orfi Sanchez" w:date="2014-01-17T13:45:00Z">
          <w:pPr/>
        </w:pPrChange>
      </w:pPr>
      <w:ins w:id="113" w:author="Orfi Sanchez" w:date="2014-01-17T13:46:00Z">
        <w:r>
          <w:rPr>
            <w:sz w:val="24"/>
            <w:szCs w:val="24"/>
          </w:rPr>
          <w:t xml:space="preserve">Explanation </w:t>
        </w:r>
      </w:ins>
      <w:r w:rsidR="00A1042B">
        <w:rPr>
          <w:sz w:val="24"/>
          <w:szCs w:val="24"/>
        </w:rPr>
        <w:t>of</w:t>
      </w:r>
      <w:ins w:id="114" w:author="Orfi Sanchez" w:date="2014-01-17T13:46:00Z">
        <w:r>
          <w:rPr>
            <w:sz w:val="24"/>
            <w:szCs w:val="24"/>
          </w:rPr>
          <w:t xml:space="preserve"> all components used</w:t>
        </w:r>
      </w:ins>
    </w:p>
    <w:p w:rsidR="00000000" w:rsidRDefault="009D5A7F">
      <w:pPr>
        <w:pStyle w:val="ListParagraph"/>
        <w:numPr>
          <w:ilvl w:val="0"/>
          <w:numId w:val="8"/>
        </w:numPr>
        <w:rPr>
          <w:ins w:id="115" w:author="Orfi Sanchez" w:date="2014-01-17T13:32:00Z"/>
          <w:sz w:val="24"/>
          <w:szCs w:val="24"/>
          <w:rPrChange w:id="116" w:author="Orfi Sanchez" w:date="2014-01-17T13:45:00Z">
            <w:rPr>
              <w:ins w:id="117" w:author="Orfi Sanchez" w:date="2014-01-17T13:32:00Z"/>
            </w:rPr>
          </w:rPrChange>
        </w:rPr>
        <w:pPrChange w:id="118" w:author="Orfi Sanchez" w:date="2014-01-17T13:45:00Z">
          <w:pPr/>
        </w:pPrChange>
      </w:pPr>
      <w:ins w:id="119" w:author="Orfi Sanchez" w:date="2014-01-17T13:47:00Z">
        <w:r>
          <w:rPr>
            <w:sz w:val="24"/>
            <w:szCs w:val="24"/>
          </w:rPr>
          <w:t>All versions of s</w:t>
        </w:r>
      </w:ins>
      <w:ins w:id="120" w:author="Orfi Sanchez" w:date="2014-01-17T13:46:00Z">
        <w:r>
          <w:rPr>
            <w:sz w:val="24"/>
            <w:szCs w:val="24"/>
          </w:rPr>
          <w:t>chematic and board files</w:t>
        </w:r>
      </w:ins>
    </w:p>
    <w:p w:rsidR="00676DD5" w:rsidRPr="00676DD5" w:rsidRDefault="00676DD5">
      <w:pPr>
        <w:rPr>
          <w:rPrChange w:id="121" w:author="Orfi Sanchez" w:date="2014-01-17T13:32:00Z">
            <w:rPr>
              <w:b/>
            </w:rPr>
          </w:rPrChange>
        </w:rPr>
      </w:pPr>
    </w:p>
    <w:p w:rsidR="00F704C3" w:rsidRDefault="00F704C3">
      <w:pPr>
        <w:rPr>
          <w:ins w:id="122" w:author="Orfi Sanchez" w:date="2014-01-17T13:47:00Z"/>
          <w:b/>
          <w:bCs/>
          <w:caps/>
          <w:color w:val="FFFFFF" w:themeColor="background1"/>
          <w:spacing w:val="15"/>
          <w:sz w:val="24"/>
          <w:szCs w:val="24"/>
        </w:rPr>
      </w:pPr>
      <w:ins w:id="123" w:author="Orfi Sanchez" w:date="2014-01-17T13:47:00Z">
        <w:r>
          <w:rPr>
            <w:sz w:val="24"/>
            <w:szCs w:val="24"/>
          </w:rPr>
          <w:br w:type="page"/>
        </w:r>
      </w:ins>
    </w:p>
    <w:p w:rsidR="0055617C" w:rsidRPr="00E35C03" w:rsidRDefault="00433618" w:rsidP="0013556D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Top-Level Requirements</w:t>
      </w:r>
    </w:p>
    <w:p w:rsidR="00E35C03" w:rsidRPr="00E35C03" w:rsidRDefault="00E35C03" w:rsidP="00E35C03">
      <w:pPr>
        <w:rPr>
          <w:sz w:val="24"/>
          <w:szCs w:val="24"/>
        </w:rPr>
      </w:pPr>
      <w:r w:rsidRPr="00E35C03">
        <w:rPr>
          <w:sz w:val="24"/>
          <w:szCs w:val="24"/>
        </w:rPr>
        <w:t xml:space="preserve">The system </w:t>
      </w:r>
      <w:r w:rsidR="00A721D9">
        <w:rPr>
          <w:sz w:val="24"/>
          <w:szCs w:val="24"/>
        </w:rPr>
        <w:t>will</w:t>
      </w:r>
      <w:r w:rsidRPr="00E35C03">
        <w:rPr>
          <w:sz w:val="24"/>
          <w:szCs w:val="24"/>
        </w:rPr>
        <w:t>:</w:t>
      </w:r>
    </w:p>
    <w:p w:rsidR="00C9125F" w:rsidRDefault="00C9125F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 </w:t>
      </w:r>
      <w:r w:rsidR="00A721D9">
        <w:rPr>
          <w:sz w:val="24"/>
          <w:szCs w:val="24"/>
        </w:rPr>
        <w:t>capable of</w:t>
      </w:r>
      <w:r>
        <w:rPr>
          <w:sz w:val="24"/>
          <w:szCs w:val="24"/>
        </w:rPr>
        <w:t xml:space="preserve"> track</w:t>
      </w:r>
      <w:r w:rsidR="00A721D9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A721D9">
        <w:rPr>
          <w:sz w:val="24"/>
          <w:szCs w:val="24"/>
        </w:rPr>
        <w:t>the PSAS</w:t>
      </w:r>
      <w:r>
        <w:rPr>
          <w:sz w:val="24"/>
          <w:szCs w:val="24"/>
        </w:rPr>
        <w:t xml:space="preserve"> </w:t>
      </w:r>
      <w:r w:rsidR="00A721D9">
        <w:rPr>
          <w:sz w:val="24"/>
          <w:szCs w:val="24"/>
        </w:rPr>
        <w:t xml:space="preserve">launch vehicle throughout the duration of its boost stage of </w:t>
      </w:r>
      <w:r>
        <w:rPr>
          <w:sz w:val="24"/>
          <w:szCs w:val="24"/>
        </w:rPr>
        <w:t>flight</w:t>
      </w:r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35C03">
        <w:rPr>
          <w:sz w:val="24"/>
          <w:szCs w:val="24"/>
        </w:rPr>
        <w:t>Be portable / self-</w:t>
      </w:r>
      <w:r w:rsidR="00A721D9">
        <w:rPr>
          <w:sz w:val="24"/>
          <w:szCs w:val="24"/>
        </w:rPr>
        <w:t>powered</w:t>
      </w:r>
    </w:p>
    <w:p w:rsidR="00E35C03" w:rsidRPr="00E35C03" w:rsidRDefault="00E35C03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del w:id="124" w:author="Orfi Sanchez" w:date="2014-01-17T13:42:00Z">
        <w:r w:rsidRPr="00E35C03" w:rsidDel="00694FCE">
          <w:rPr>
            <w:sz w:val="24"/>
            <w:szCs w:val="24"/>
          </w:rPr>
          <w:delText>w</w:delText>
        </w:r>
      </w:del>
      <w:ins w:id="125" w:author="Orfi Sanchez" w:date="2014-01-17T13:42:00Z">
        <w:r w:rsidR="00694FCE">
          <w:rPr>
            <w:sz w:val="24"/>
            <w:szCs w:val="24"/>
          </w:rPr>
          <w:t>W</w:t>
        </w:r>
      </w:ins>
      <w:r w:rsidRPr="00E35C03">
        <w:rPr>
          <w:sz w:val="24"/>
          <w:szCs w:val="24"/>
        </w:rPr>
        <w:t>ithstand exposure to rain</w:t>
      </w:r>
      <w:r w:rsidR="00A721D9">
        <w:rPr>
          <w:sz w:val="24"/>
          <w:szCs w:val="24"/>
        </w:rPr>
        <w:t xml:space="preserve"> while powered down</w:t>
      </w:r>
      <w:r w:rsidR="006307AC">
        <w:rPr>
          <w:sz w:val="24"/>
          <w:szCs w:val="24"/>
        </w:rPr>
        <w:t xml:space="preserve"> (Excluding payload)</w:t>
      </w:r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Be operable in temperatures typical of Brothers, OR year-round</w:t>
      </w:r>
      <w:del w:id="126" w:author="Orfi Sanchez" w:date="2014-01-17T13:42:00Z">
        <w:r w:rsidDel="00694FCE">
          <w:rPr>
            <w:sz w:val="24"/>
            <w:szCs w:val="24"/>
          </w:rPr>
          <w:delText>.</w:delText>
        </w:r>
      </w:del>
    </w:p>
    <w:p w:rsidR="00E35C03" w:rsidRPr="00E35C03" w:rsidRDefault="00A721D9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Prevent single points of failure from causing injury or permanent damage to the unit or properly attached payloads</w:t>
      </w:r>
    </w:p>
    <w:p w:rsidR="00E35C03" w:rsidRDefault="006307AC" w:rsidP="00E35C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Allow manual control of individual</w:t>
      </w:r>
      <w:r w:rsidR="00A721D9">
        <w:rPr>
          <w:sz w:val="24"/>
          <w:szCs w:val="24"/>
        </w:rPr>
        <w:t xml:space="preserve"> axes</w:t>
      </w:r>
    </w:p>
    <w:p w:rsidR="00C9125F" w:rsidRDefault="00C9125F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Interface with existing mechanical design and motor drivers</w:t>
      </w:r>
    </w:p>
    <w:p w:rsidR="006307AC" w:rsidRPr="00206A0F" w:rsidRDefault="00A721D9" w:rsidP="00206A0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Support remote operation</w:t>
      </w:r>
    </w:p>
    <w:p w:rsidR="00206A0F" w:rsidRDefault="00206A0F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system will contain an API for relevant communications via Ethernet</w:t>
      </w:r>
    </w:p>
    <w:p w:rsidR="009A6087" w:rsidRDefault="009A6087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Interface with Sightline SLA1500 via Ethernet</w:t>
      </w:r>
    </w:p>
    <w:p w:rsidR="004737BB" w:rsidRPr="00C9125F" w:rsidRDefault="004737BB" w:rsidP="00C9125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System must provide power over Ethernet to payload devices</w:t>
      </w:r>
      <w:bookmarkStart w:id="127" w:name="_GoBack"/>
      <w:bookmarkEnd w:id="127"/>
    </w:p>
    <w:p w:rsidR="00E35C03" w:rsidRPr="00E35C03" w:rsidDel="00AF07D8" w:rsidRDefault="0008262C" w:rsidP="00E35C03">
      <w:pPr>
        <w:pStyle w:val="Heading1"/>
        <w:rPr>
          <w:del w:id="128" w:author="Orfi Sanchez" w:date="2014-01-17T13:36:00Z"/>
          <w:sz w:val="24"/>
          <w:szCs w:val="24"/>
        </w:rPr>
      </w:pPr>
      <w:bookmarkStart w:id="129" w:name="_Toc377733203"/>
      <w:r>
        <w:rPr>
          <w:sz w:val="24"/>
          <w:szCs w:val="24"/>
        </w:rPr>
        <w:t>Engineering</w:t>
      </w:r>
      <w:r w:rsidR="004E75F5">
        <w:rPr>
          <w:sz w:val="24"/>
          <w:szCs w:val="24"/>
        </w:rPr>
        <w:t xml:space="preserve"> </w:t>
      </w:r>
      <w:r w:rsidR="00E35C03" w:rsidRPr="00E35C03">
        <w:rPr>
          <w:sz w:val="24"/>
          <w:szCs w:val="24"/>
        </w:rPr>
        <w:t>Requirements</w:t>
      </w:r>
      <w:bookmarkEnd w:id="129"/>
    </w:p>
    <w:p w:rsidR="00000000" w:rsidRDefault="00DD07C1">
      <w:pPr>
        <w:rPr>
          <w:del w:id="130" w:author="Orfi Sanchez" w:date="2014-01-17T13:36:00Z"/>
          <w:sz w:val="24"/>
          <w:szCs w:val="24"/>
          <w:rPrChange w:id="131" w:author="Orfi Sanchez" w:date="2014-01-17T13:36:00Z">
            <w:rPr>
              <w:del w:id="132" w:author="Orfi Sanchez" w:date="2014-01-17T13:36:00Z"/>
            </w:rPr>
          </w:rPrChange>
        </w:rPr>
        <w:pPrChange w:id="133" w:author="Orfi Sanchez" w:date="2014-01-17T13:36:00Z">
          <w:pPr>
            <w:pStyle w:val="Heading2"/>
          </w:pPr>
        </w:pPrChange>
      </w:pPr>
      <w:del w:id="134" w:author="Orfi Sanchez" w:date="2014-01-17T13:36:00Z">
        <w:r w:rsidRPr="00DD07C1">
          <w:rPr>
            <w:sz w:val="24"/>
            <w:szCs w:val="24"/>
            <w:rPrChange w:id="135" w:author="Orfi Sanchez" w:date="2014-01-17T13:36:00Z">
              <w:rPr/>
            </w:rPrChange>
          </w:rPr>
          <w:delText>Performance</w:delText>
        </w:r>
      </w:del>
    </w:p>
    <w:p w:rsidR="00000000" w:rsidRDefault="002C435D">
      <w:pPr>
        <w:pStyle w:val="Heading1"/>
        <w:pPrChange w:id="136" w:author="Orfi Sanchez" w:date="2014-01-17T13:36:00Z">
          <w:pPr>
            <w:pStyle w:val="ListParagraph"/>
            <w:numPr>
              <w:numId w:val="7"/>
            </w:numPr>
            <w:ind w:hanging="360"/>
          </w:pPr>
        </w:pPrChange>
      </w:pP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37" w:name="_Toc377733204"/>
      <w:r w:rsidRPr="00A5573F">
        <w:rPr>
          <w:sz w:val="24"/>
          <w:szCs w:val="24"/>
        </w:rPr>
        <w:t>Functionality</w:t>
      </w:r>
      <w:bookmarkEnd w:id="137"/>
    </w:p>
    <w:p w:rsidR="00E35C03" w:rsidRDefault="00553F39" w:rsidP="00A5573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should be able to switch between two modes (</w:t>
      </w:r>
      <w:r w:rsidR="0001639C">
        <w:rPr>
          <w:sz w:val="24"/>
          <w:szCs w:val="24"/>
        </w:rPr>
        <w:t>M</w:t>
      </w:r>
      <w:r>
        <w:rPr>
          <w:sz w:val="24"/>
          <w:szCs w:val="24"/>
        </w:rPr>
        <w:t xml:space="preserve">anual and </w:t>
      </w:r>
      <w:r w:rsidR="0001639C">
        <w:rPr>
          <w:sz w:val="24"/>
          <w:szCs w:val="24"/>
        </w:rPr>
        <w:t>Automatic</w:t>
      </w:r>
      <w:r>
        <w:rPr>
          <w:sz w:val="24"/>
          <w:szCs w:val="24"/>
        </w:rPr>
        <w:t>).</w:t>
      </w:r>
    </w:p>
    <w:p w:rsidR="00553F39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use a PID cont</w:t>
      </w:r>
      <w:r w:rsidR="0030397E">
        <w:rPr>
          <w:sz w:val="24"/>
          <w:szCs w:val="24"/>
        </w:rPr>
        <w:t>rol loop to control the position of each axis.</w:t>
      </w:r>
    </w:p>
    <w:p w:rsidR="00691696" w:rsidRDefault="00691696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able to read the current position of each axis.</w:t>
      </w:r>
    </w:p>
    <w:p w:rsidR="00691696" w:rsidRPr="0030397E" w:rsidRDefault="00691696" w:rsidP="0030397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must be able to drive each axis. </w:t>
      </w:r>
    </w:p>
    <w:p w:rsidR="0001639C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When in manual mode a turn of ____ degrees will correspond to the arm moving </w:t>
      </w:r>
      <w:r w:rsidR="0030397E">
        <w:rPr>
          <w:sz w:val="24"/>
          <w:szCs w:val="24"/>
        </w:rPr>
        <w:t>___ degree</w:t>
      </w:r>
      <w:r>
        <w:rPr>
          <w:sz w:val="24"/>
          <w:szCs w:val="24"/>
        </w:rPr>
        <w:t xml:space="preserve">. </w:t>
      </w:r>
    </w:p>
    <w:p w:rsidR="00F24DAC" w:rsidRDefault="00D03E36" w:rsidP="00F24DA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have the ability to interface with a PC over Ethernet during operation.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38" w:name="_Toc377733205"/>
      <w:r w:rsidRPr="00A5573F">
        <w:rPr>
          <w:sz w:val="24"/>
          <w:szCs w:val="24"/>
        </w:rPr>
        <w:t>Energy</w:t>
      </w:r>
      <w:bookmarkEnd w:id="138"/>
    </w:p>
    <w:p w:rsidR="003F4555" w:rsidRDefault="003F455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345DAF">
        <w:rPr>
          <w:sz w:val="24"/>
          <w:szCs w:val="24"/>
        </w:rPr>
        <w:t>will operate off of batteries</w:t>
      </w:r>
      <w:r>
        <w:rPr>
          <w:sz w:val="24"/>
          <w:szCs w:val="24"/>
        </w:rPr>
        <w:t xml:space="preserve">. </w:t>
      </w:r>
    </w:p>
    <w:p w:rsidR="00E35C03" w:rsidRDefault="0001639C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</w:t>
      </w:r>
      <w:r w:rsidR="00345DAF">
        <w:rPr>
          <w:sz w:val="24"/>
          <w:szCs w:val="24"/>
        </w:rPr>
        <w:t xml:space="preserve">stem will operate from a </w:t>
      </w:r>
      <w:r w:rsidR="00ED1B3E">
        <w:rPr>
          <w:sz w:val="24"/>
          <w:szCs w:val="24"/>
        </w:rPr>
        <w:t>24V nominal supply</w:t>
      </w:r>
      <w:r w:rsidR="00345DAF">
        <w:rPr>
          <w:sz w:val="24"/>
          <w:szCs w:val="24"/>
        </w:rPr>
        <w:t>.</w:t>
      </w:r>
    </w:p>
    <w:p w:rsidR="00553F39" w:rsidRDefault="00553F39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be operational</w:t>
      </w:r>
      <w:r w:rsidR="00ED1B3E">
        <w:rPr>
          <w:sz w:val="24"/>
          <w:szCs w:val="24"/>
        </w:rPr>
        <w:t>, in an idle state,</w:t>
      </w:r>
      <w:r>
        <w:rPr>
          <w:sz w:val="24"/>
          <w:szCs w:val="24"/>
        </w:rPr>
        <w:t xml:space="preserve"> for a minimum of </w:t>
      </w:r>
      <w:r w:rsidR="00ED1B3E">
        <w:rPr>
          <w:sz w:val="24"/>
          <w:szCs w:val="24"/>
        </w:rPr>
        <w:t>4</w:t>
      </w:r>
      <w:r>
        <w:rPr>
          <w:sz w:val="24"/>
          <w:szCs w:val="24"/>
        </w:rPr>
        <w:t xml:space="preserve"> hours </w:t>
      </w:r>
      <w:r w:rsidR="00114E1E">
        <w:rPr>
          <w:sz w:val="24"/>
          <w:szCs w:val="24"/>
        </w:rPr>
        <w:t>without needing to be recharged</w:t>
      </w:r>
      <w:r>
        <w:rPr>
          <w:sz w:val="24"/>
          <w:szCs w:val="24"/>
        </w:rPr>
        <w:t>.</w:t>
      </w:r>
    </w:p>
    <w:p w:rsidR="00433618" w:rsidRPr="00335C89" w:rsidRDefault="00433618" w:rsidP="00E35C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batteries must be able to supply the maximum motor current for ___ min continuously.</w:t>
      </w:r>
    </w:p>
    <w:p w:rsidR="00433618" w:rsidRDefault="00433618">
      <w:pPr>
        <w:rPr>
          <w:caps/>
          <w:spacing w:val="15"/>
          <w:sz w:val="24"/>
          <w:szCs w:val="24"/>
        </w:rPr>
      </w:pPr>
      <w:bookmarkStart w:id="139" w:name="_Toc377733206"/>
      <w:r>
        <w:rPr>
          <w:sz w:val="24"/>
          <w:szCs w:val="24"/>
        </w:rPr>
        <w:lastRenderedPageBreak/>
        <w:br w:type="page"/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r w:rsidRPr="00A5573F">
        <w:rPr>
          <w:sz w:val="24"/>
          <w:szCs w:val="24"/>
        </w:rPr>
        <w:lastRenderedPageBreak/>
        <w:t>Economic</w:t>
      </w:r>
      <w:bookmarkEnd w:id="139"/>
    </w:p>
    <w:p w:rsidR="00E35C03" w:rsidRDefault="0001639C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cost for developing the system should target $500 and should not exceed $1000.</w:t>
      </w:r>
    </w:p>
    <w:p w:rsidR="00E35C03" w:rsidRPr="00A5573F" w:rsidRDefault="00E35C03" w:rsidP="00E35C03">
      <w:pPr>
        <w:pStyle w:val="Heading2"/>
        <w:rPr>
          <w:sz w:val="24"/>
          <w:szCs w:val="24"/>
        </w:rPr>
      </w:pPr>
      <w:bookmarkStart w:id="140" w:name="_Toc377733207"/>
      <w:r w:rsidRPr="00A5573F">
        <w:rPr>
          <w:sz w:val="24"/>
          <w:szCs w:val="24"/>
        </w:rPr>
        <w:t>Health and Safety</w:t>
      </w:r>
      <w:bookmarkEnd w:id="140"/>
    </w:p>
    <w:p w:rsidR="00E35C03" w:rsidRPr="00AF2F6D" w:rsidRDefault="00EB5745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 FMEA will be conducted to determine single points of failure.</w:t>
      </w:r>
    </w:p>
    <w:p w:rsidR="00AF2F6D" w:rsidRPr="00AF2F6D" w:rsidRDefault="00AF2F6D" w:rsidP="00AF2F6D">
      <w:pPr>
        <w:pStyle w:val="Heading2"/>
        <w:rPr>
          <w:sz w:val="24"/>
          <w:szCs w:val="24"/>
        </w:rPr>
      </w:pPr>
      <w:bookmarkStart w:id="141" w:name="_Toc377733208"/>
      <w:r w:rsidRPr="00AF2F6D">
        <w:rPr>
          <w:sz w:val="24"/>
          <w:szCs w:val="24"/>
        </w:rPr>
        <w:t>Maintainability</w:t>
      </w:r>
      <w:bookmarkEnd w:id="141"/>
      <w:r w:rsidRPr="00AF2F6D">
        <w:rPr>
          <w:sz w:val="24"/>
          <w:szCs w:val="24"/>
        </w:rPr>
        <w:t xml:space="preserve"> </w:t>
      </w:r>
    </w:p>
    <w:p w:rsidR="00AF2F6D" w:rsidRDefault="00AF2F6D" w:rsidP="00AF2F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must interface with the current motor drive</w:t>
      </w:r>
      <w:r w:rsidR="0047524E">
        <w:rPr>
          <w:sz w:val="24"/>
          <w:szCs w:val="24"/>
        </w:rPr>
        <w:t>rs which have two axe</w:t>
      </w:r>
      <w:r w:rsidR="00173310">
        <w:rPr>
          <w:sz w:val="24"/>
          <w:szCs w:val="24"/>
        </w:rPr>
        <w:t>s</w:t>
      </w:r>
      <w:r>
        <w:rPr>
          <w:sz w:val="24"/>
          <w:szCs w:val="24"/>
        </w:rPr>
        <w:t xml:space="preserve">, but </w:t>
      </w:r>
      <w:r w:rsidR="0047524E">
        <w:rPr>
          <w:sz w:val="24"/>
          <w:szCs w:val="24"/>
        </w:rPr>
        <w:t xml:space="preserve">include hardware </w:t>
      </w:r>
      <w:r>
        <w:rPr>
          <w:sz w:val="24"/>
          <w:szCs w:val="24"/>
        </w:rPr>
        <w:t xml:space="preserve">support </w:t>
      </w:r>
      <w:r w:rsidR="0047524E">
        <w:rPr>
          <w:sz w:val="24"/>
          <w:szCs w:val="24"/>
        </w:rPr>
        <w:t>of two additional axe</w:t>
      </w:r>
      <w:r w:rsidR="00FD091C">
        <w:rPr>
          <w:sz w:val="24"/>
          <w:szCs w:val="24"/>
        </w:rPr>
        <w:t>s</w:t>
      </w:r>
      <w:r>
        <w:rPr>
          <w:sz w:val="24"/>
          <w:szCs w:val="24"/>
        </w:rPr>
        <w:t xml:space="preserve"> for future expansion.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bookmarkStart w:id="142" w:name="_Toc377733209"/>
      <w:r w:rsidRPr="00AF2F6D">
        <w:rPr>
          <w:sz w:val="24"/>
          <w:szCs w:val="24"/>
        </w:rPr>
        <w:t>Manufacturability</w:t>
      </w:r>
      <w:bookmarkEnd w:id="142"/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system must be able to fit on a 4 layer PCB.</w:t>
      </w:r>
    </w:p>
    <w:p w:rsidR="00335C89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>The PCB must comply with OSH Park’s design rules.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PCB should have dimensions no greater than ____.</w:t>
      </w:r>
    </w:p>
    <w:p w:rsidR="00AF2F6D" w:rsidRDefault="00AF2F6D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system will utilize an STM32 family microprocessor.</w:t>
      </w:r>
    </w:p>
    <w:p w:rsidR="00AF2F6D" w:rsidRDefault="001F3CA2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firmware environment will be </w:t>
      </w:r>
      <w:r w:rsidR="00AF2F6D">
        <w:rPr>
          <w:sz w:val="24"/>
          <w:szCs w:val="24"/>
        </w:rPr>
        <w:t>ChibiOS</w:t>
      </w:r>
      <w:r w:rsidR="00F24DAC">
        <w:rPr>
          <w:sz w:val="24"/>
          <w:szCs w:val="24"/>
        </w:rPr>
        <w:t>/RT</w:t>
      </w:r>
      <w:r w:rsidR="00AF2F6D">
        <w:rPr>
          <w:sz w:val="24"/>
          <w:szCs w:val="24"/>
        </w:rPr>
        <w:t>.</w:t>
      </w:r>
    </w:p>
    <w:p w:rsidR="00E35C03" w:rsidRPr="00AF2F6D" w:rsidRDefault="00E35C03" w:rsidP="00E35C03">
      <w:pPr>
        <w:pStyle w:val="Heading2"/>
        <w:rPr>
          <w:sz w:val="24"/>
          <w:szCs w:val="24"/>
        </w:rPr>
      </w:pPr>
      <w:del w:id="143" w:author="Orfi Sanchez" w:date="2014-01-17T13:44:00Z">
        <w:r w:rsidRPr="00AF2F6D" w:rsidDel="006C4967">
          <w:rPr>
            <w:sz w:val="24"/>
            <w:szCs w:val="24"/>
          </w:rPr>
          <w:delText>o</w:delText>
        </w:r>
      </w:del>
      <w:bookmarkStart w:id="144" w:name="_Toc377733210"/>
      <w:ins w:id="145" w:author="Orfi Sanchez" w:date="2014-01-17T13:44:00Z">
        <w:r w:rsidR="006C4967">
          <w:rPr>
            <w:sz w:val="24"/>
            <w:szCs w:val="24"/>
          </w:rPr>
          <w:t>O</w:t>
        </w:r>
      </w:ins>
      <w:r w:rsidRPr="00AF2F6D">
        <w:rPr>
          <w:sz w:val="24"/>
          <w:szCs w:val="24"/>
        </w:rPr>
        <w:t>perability</w:t>
      </w:r>
      <w:bookmarkEnd w:id="144"/>
    </w:p>
    <w:p w:rsidR="00E35C03" w:rsidRPr="00AF2F6D" w:rsidRDefault="00EB5F90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system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able to operate in the temperature range of </w:t>
      </w:r>
      <w:r w:rsidR="00596D21" w:rsidRPr="00AF2F6D">
        <w:rPr>
          <w:sz w:val="24"/>
          <w:szCs w:val="24"/>
        </w:rPr>
        <w:t>-31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 xml:space="preserve"> to 105</w:t>
      </w:r>
      <w:r w:rsidR="00596D21" w:rsidRPr="00AF2F6D">
        <w:rPr>
          <w:sz w:val="24"/>
          <w:szCs w:val="24"/>
          <w:vertAlign w:val="superscript"/>
        </w:rPr>
        <w:t>o</w:t>
      </w:r>
      <w:r w:rsidR="00596D21" w:rsidRPr="00AF2F6D">
        <w:rPr>
          <w:sz w:val="24"/>
          <w:szCs w:val="24"/>
        </w:rPr>
        <w:t>F</w:t>
      </w:r>
    </w:p>
    <w:p w:rsidR="00596D21" w:rsidRDefault="00596D21" w:rsidP="00335C8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F6D">
        <w:rPr>
          <w:sz w:val="24"/>
          <w:szCs w:val="24"/>
        </w:rPr>
        <w:t xml:space="preserve">The </w:t>
      </w:r>
      <w:r w:rsidR="001F3CA2">
        <w:rPr>
          <w:sz w:val="24"/>
          <w:szCs w:val="24"/>
        </w:rPr>
        <w:t>PCB(s)</w:t>
      </w:r>
      <w:r w:rsidRPr="00AF2F6D">
        <w:rPr>
          <w:sz w:val="24"/>
          <w:szCs w:val="24"/>
        </w:rPr>
        <w:t xml:space="preserve"> </w:t>
      </w:r>
      <w:r w:rsidR="00AF2F6D">
        <w:rPr>
          <w:sz w:val="24"/>
          <w:szCs w:val="24"/>
        </w:rPr>
        <w:t>must</w:t>
      </w:r>
      <w:r w:rsidRPr="00AF2F6D">
        <w:rPr>
          <w:sz w:val="24"/>
          <w:szCs w:val="24"/>
        </w:rPr>
        <w:t xml:space="preserve"> be </w:t>
      </w:r>
      <w:r w:rsidR="001F3CA2">
        <w:rPr>
          <w:sz w:val="24"/>
          <w:szCs w:val="24"/>
        </w:rPr>
        <w:t>contained in a water resistant enclosure</w:t>
      </w:r>
      <w:r w:rsidR="00C572B3" w:rsidRPr="00AF2F6D">
        <w:rPr>
          <w:sz w:val="24"/>
          <w:szCs w:val="24"/>
        </w:rPr>
        <w:t>.</w:t>
      </w:r>
    </w:p>
    <w:p w:rsidR="00AF2F6D" w:rsidRPr="001F3CA2" w:rsidRDefault="00AF2F6D" w:rsidP="001F3C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F3CA2">
        <w:rPr>
          <w:sz w:val="24"/>
          <w:szCs w:val="24"/>
        </w:rPr>
        <w:t>PCB(s)</w:t>
      </w:r>
      <w:r>
        <w:rPr>
          <w:sz w:val="24"/>
          <w:szCs w:val="24"/>
        </w:rPr>
        <w:t xml:space="preserve"> must be able to withstand vibrations caused by the movement of the mechanical structure.</w:t>
      </w:r>
    </w:p>
    <w:p w:rsidR="00335C89" w:rsidRPr="00E954B3" w:rsidRDefault="001F3CA2" w:rsidP="00E954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external digital connections will be designed to conform to IEC 61000-4-2</w:t>
      </w:r>
      <w:r w:rsidR="007F593B">
        <w:rPr>
          <w:sz w:val="24"/>
          <w:szCs w:val="24"/>
        </w:rPr>
        <w:t xml:space="preserve"> for ESD protection</w:t>
      </w:r>
      <w:r w:rsidR="00856AA5">
        <w:rPr>
          <w:sz w:val="24"/>
          <w:szCs w:val="24"/>
        </w:rPr>
        <w:t>.</w:t>
      </w:r>
    </w:p>
    <w:sectPr w:rsidR="00335C89" w:rsidRPr="00E954B3" w:rsidSect="009167A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35D" w:rsidRDefault="002C435D" w:rsidP="001B41A4">
      <w:pPr>
        <w:spacing w:after="0" w:line="240" w:lineRule="auto"/>
      </w:pPr>
      <w:r>
        <w:separator/>
      </w:r>
    </w:p>
  </w:endnote>
  <w:endnote w:type="continuationSeparator" w:id="0">
    <w:p w:rsidR="002C435D" w:rsidRDefault="002C435D" w:rsidP="001B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1B41A4">
    <w:pPr>
      <w:pStyle w:val="Footer"/>
    </w:pPr>
    <w:r>
      <w:t>Rocket Tracks</w:t>
    </w:r>
    <w:r>
      <w:ptab w:relativeTo="margin" w:alignment="center" w:leader="none"/>
    </w:r>
    <w:r>
      <w:t>Robin Davis</w:t>
    </w:r>
    <w:r>
      <w:ptab w:relativeTo="margin" w:alignment="right" w:leader="none"/>
    </w:r>
    <w:r>
      <w:t xml:space="preserve">1/7/14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35D" w:rsidRDefault="002C435D" w:rsidP="001B41A4">
      <w:pPr>
        <w:spacing w:after="0" w:line="240" w:lineRule="auto"/>
      </w:pPr>
      <w:r>
        <w:separator/>
      </w:r>
    </w:p>
  </w:footnote>
  <w:footnote w:type="continuationSeparator" w:id="0">
    <w:p w:rsidR="002C435D" w:rsidRDefault="002C435D" w:rsidP="001B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1A4" w:rsidRDefault="009167A5">
    <w:pPr>
      <w:ind w:left="-540" w:right="-630"/>
      <w:jc w:val="right"/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Project Design Specifications</w:t>
    </w:r>
    <w:r w:rsidR="001B41A4">
      <w:tab/>
    </w:r>
    <w:r w:rsidR="00DD07C1" w:rsidRPr="00DD07C1">
      <w:rPr>
        <w:sz w:val="3276"/>
        <w:szCs w:val="3276"/>
      </w:rPr>
      <w:fldChar w:fldCharType="begin"/>
    </w:r>
    <w:r w:rsidR="001B41A4">
      <w:instrText xml:space="preserve"> PAGE  \* Arabic  \* MERGEFORMAT </w:instrText>
    </w:r>
    <w:r w:rsidR="00DD07C1" w:rsidRPr="00DD07C1">
      <w:rPr>
        <w:sz w:val="3276"/>
        <w:szCs w:val="3276"/>
      </w:rPr>
      <w:fldChar w:fldCharType="separate"/>
    </w:r>
    <w:r w:rsidR="0008262C" w:rsidRPr="0008262C">
      <w:rPr>
        <w:noProof/>
        <w:color w:val="4F81BD" w:themeColor="accent1"/>
        <w:sz w:val="28"/>
        <w:szCs w:val="28"/>
      </w:rPr>
      <w:t>3</w:t>
    </w:r>
    <w:r w:rsidR="00DD07C1">
      <w:rPr>
        <w:rFonts w:asciiTheme="majorHAnsi" w:hAnsiTheme="majorHAnsi"/>
        <w:noProof/>
        <w:color w:val="4F81BD" w:themeColor="accent1"/>
        <w:sz w:val="28"/>
        <w:szCs w:val="28"/>
      </w:rPr>
      <w:fldChar w:fldCharType="end"/>
    </w:r>
  </w:p>
  <w:p w:rsidR="001B41A4" w:rsidRDefault="00DD07C1">
    <w:pPr>
      <w:pStyle w:val="Header"/>
    </w:pPr>
    <w:r w:rsidRPr="00DD07C1">
      <w:rPr>
        <w:noProof/>
        <w:szCs w:val="18"/>
      </w:rPr>
      <w:pict>
        <v:roundrect id="Rounded Rectangle 1" o:spid="_x0000_s4097" style="position:absolute;margin-left:0;margin-top:0;width:561.7pt;height:742.6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" o:allowincell="f" filled="f" fillcolor="black" strokecolor="black [3213]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F54"/>
    <w:multiLevelType w:val="hybridMultilevel"/>
    <w:tmpl w:val="7582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1DDE"/>
    <w:multiLevelType w:val="hybridMultilevel"/>
    <w:tmpl w:val="710E9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4E99"/>
    <w:multiLevelType w:val="hybridMultilevel"/>
    <w:tmpl w:val="11FAF7B0"/>
    <w:lvl w:ilvl="0" w:tplc="65C6BA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974E0"/>
    <w:multiLevelType w:val="hybridMultilevel"/>
    <w:tmpl w:val="09DA6914"/>
    <w:lvl w:ilvl="0" w:tplc="65C6BA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E7DCD"/>
    <w:multiLevelType w:val="hybridMultilevel"/>
    <w:tmpl w:val="0974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E7115"/>
    <w:multiLevelType w:val="hybridMultilevel"/>
    <w:tmpl w:val="F31AF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A5A54"/>
    <w:multiLevelType w:val="hybridMultilevel"/>
    <w:tmpl w:val="469678E0"/>
    <w:lvl w:ilvl="0" w:tplc="65C6BA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41A4"/>
    <w:rsid w:val="0001639C"/>
    <w:rsid w:val="0008262C"/>
    <w:rsid w:val="000E5041"/>
    <w:rsid w:val="00114E1E"/>
    <w:rsid w:val="0013556D"/>
    <w:rsid w:val="00173310"/>
    <w:rsid w:val="001B41A4"/>
    <w:rsid w:val="001F3CA2"/>
    <w:rsid w:val="002056C9"/>
    <w:rsid w:val="00206A0F"/>
    <w:rsid w:val="00244795"/>
    <w:rsid w:val="00286D19"/>
    <w:rsid w:val="002C435D"/>
    <w:rsid w:val="0030397E"/>
    <w:rsid w:val="00335C89"/>
    <w:rsid w:val="00345DAF"/>
    <w:rsid w:val="00356F75"/>
    <w:rsid w:val="003915AA"/>
    <w:rsid w:val="003F4555"/>
    <w:rsid w:val="00433618"/>
    <w:rsid w:val="00434241"/>
    <w:rsid w:val="004737BB"/>
    <w:rsid w:val="0047524E"/>
    <w:rsid w:val="004E4F25"/>
    <w:rsid w:val="004E75F5"/>
    <w:rsid w:val="005131E6"/>
    <w:rsid w:val="00537C99"/>
    <w:rsid w:val="00553F39"/>
    <w:rsid w:val="0055617C"/>
    <w:rsid w:val="00596D21"/>
    <w:rsid w:val="005C36A6"/>
    <w:rsid w:val="006307AC"/>
    <w:rsid w:val="00676DD5"/>
    <w:rsid w:val="00691696"/>
    <w:rsid w:val="00694FCE"/>
    <w:rsid w:val="006C4967"/>
    <w:rsid w:val="00725A77"/>
    <w:rsid w:val="0077092A"/>
    <w:rsid w:val="007937EE"/>
    <w:rsid w:val="007D152A"/>
    <w:rsid w:val="007F593B"/>
    <w:rsid w:val="0080088A"/>
    <w:rsid w:val="00805CBF"/>
    <w:rsid w:val="00847BA5"/>
    <w:rsid w:val="008534AB"/>
    <w:rsid w:val="00856AA5"/>
    <w:rsid w:val="00887F4A"/>
    <w:rsid w:val="008C43D8"/>
    <w:rsid w:val="008D20AA"/>
    <w:rsid w:val="009167A5"/>
    <w:rsid w:val="009A6087"/>
    <w:rsid w:val="009A6D4C"/>
    <w:rsid w:val="009D5A7F"/>
    <w:rsid w:val="009E0C15"/>
    <w:rsid w:val="00A1042B"/>
    <w:rsid w:val="00A5573F"/>
    <w:rsid w:val="00A64AF8"/>
    <w:rsid w:val="00A721D9"/>
    <w:rsid w:val="00AB2105"/>
    <w:rsid w:val="00AF07D8"/>
    <w:rsid w:val="00AF2F6D"/>
    <w:rsid w:val="00B01678"/>
    <w:rsid w:val="00C1450C"/>
    <w:rsid w:val="00C56E31"/>
    <w:rsid w:val="00C572B3"/>
    <w:rsid w:val="00C6396A"/>
    <w:rsid w:val="00C9125F"/>
    <w:rsid w:val="00CB32D1"/>
    <w:rsid w:val="00D03E36"/>
    <w:rsid w:val="00D047F2"/>
    <w:rsid w:val="00D80FF4"/>
    <w:rsid w:val="00DA1F2C"/>
    <w:rsid w:val="00DA4C97"/>
    <w:rsid w:val="00DD07C1"/>
    <w:rsid w:val="00DD3A61"/>
    <w:rsid w:val="00E35C03"/>
    <w:rsid w:val="00E954B3"/>
    <w:rsid w:val="00EB5745"/>
    <w:rsid w:val="00EB5F90"/>
    <w:rsid w:val="00ED1B3E"/>
    <w:rsid w:val="00ED341E"/>
    <w:rsid w:val="00F003BA"/>
    <w:rsid w:val="00F24153"/>
    <w:rsid w:val="00F24DAC"/>
    <w:rsid w:val="00F633B0"/>
    <w:rsid w:val="00F704C3"/>
    <w:rsid w:val="00FD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131E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1E6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31E6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6DD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AF07D8"/>
  </w:style>
  <w:style w:type="paragraph" w:styleId="Revision">
    <w:name w:val="Revision"/>
    <w:hidden/>
    <w:uiPriority w:val="99"/>
    <w:semiHidden/>
    <w:rsid w:val="008D20AA"/>
    <w:pPr>
      <w:spacing w:before="0" w:after="0"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5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A4"/>
  </w:style>
  <w:style w:type="paragraph" w:styleId="Footer">
    <w:name w:val="footer"/>
    <w:basedOn w:val="Normal"/>
    <w:link w:val="FooterChar"/>
    <w:uiPriority w:val="99"/>
    <w:unhideWhenUsed/>
    <w:rsid w:val="001B4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A4"/>
  </w:style>
  <w:style w:type="paragraph" w:customStyle="1" w:styleId="8660412C4D884999B44DBF3481676D47">
    <w:name w:val="8660412C4D884999B44DBF3481676D47"/>
    <w:rsid w:val="001B41A4"/>
  </w:style>
  <w:style w:type="paragraph" w:styleId="BalloonText">
    <w:name w:val="Balloon Text"/>
    <w:basedOn w:val="Normal"/>
    <w:link w:val="BalloonTextChar"/>
    <w:uiPriority w:val="99"/>
    <w:semiHidden/>
    <w:unhideWhenUsed/>
    <w:rsid w:val="001B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6D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1355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56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6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55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56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55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56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5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3556D"/>
    <w:rPr>
      <w:b/>
      <w:bCs/>
    </w:rPr>
  </w:style>
  <w:style w:type="character" w:styleId="Emphasis">
    <w:name w:val="Emphasis"/>
    <w:uiPriority w:val="20"/>
    <w:qFormat/>
    <w:rsid w:val="0013556D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355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55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355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355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355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355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355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56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131E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1E6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131E6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131E6"/>
    <w:pPr>
      <w:spacing w:before="0"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6DD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AF07D8"/>
  </w:style>
  <w:style w:type="paragraph" w:styleId="Revision">
    <w:name w:val="Revision"/>
    <w:hidden/>
    <w:uiPriority w:val="99"/>
    <w:semiHidden/>
    <w:rsid w:val="008D20AA"/>
    <w:pPr>
      <w:spacing w:before="0"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2014-01-12T00:00:00</PublishDate>
  <Abstract/>
  <CompanyAddress>Robin Davis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13E61-5522-4874-B9E6-212281A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Specifications</vt:lpstr>
    </vt:vector>
  </TitlesOfParts>
  <Company>Rocket Tracks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Specifications</dc:title>
  <dc:subject>2014 Capstone</dc:subject>
  <dc:creator>Robin Davis</dc:creator>
  <cp:keywords>agenda</cp:keywords>
  <cp:lastModifiedBy>Rob</cp:lastModifiedBy>
  <cp:revision>26</cp:revision>
  <cp:lastPrinted>2014-01-08T03:50:00Z</cp:lastPrinted>
  <dcterms:created xsi:type="dcterms:W3CDTF">2014-01-17T21:31:00Z</dcterms:created>
  <dcterms:modified xsi:type="dcterms:W3CDTF">2014-01-18T08:23:00Z</dcterms:modified>
</cp:coreProperties>
</file>